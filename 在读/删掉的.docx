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rPr>
          <w:lang w:val="en-US"/>
        </w:rPr>
      </w:pPr>
      <w:r>
        <w:rPr>
          <w:lang w:eastAsia="zh-CN"/>
        </w:rPr>
        <w:t>特征</w:t>
      </w:r>
    </w:p>
    <w:tbl>
      <w:tblPr>
        <w:tblStyle w:val="7"/>
        <w:tblW w:w="5569" w:type="dxa"/>
        <w:tblInd w:w="0" w:type="dxa"/>
        <w:tblBorders>
          <w:top w:val="single" w:color="auto" w:sz="4" w:space="0"/>
          <w:left w:val="single" w:color="auto" w:sz="4" w:space="0"/>
          <w:bottom w:val="single" w:color="auto" w:sz="4" w:space="0"/>
          <w:right w:val="single" w:color="auto" w:sz="4" w:space="0"/>
          <w:insideH w:val="none" w:color="auto" w:sz="4" w:space="0"/>
          <w:insideV w:val="none" w:color="auto" w:sz="4" w:space="0"/>
        </w:tblBorders>
        <w:shd w:val="clear" w:color="auto" w:fill="auto"/>
        <w:tblLayout w:type="fixed"/>
        <w:tblCellMar>
          <w:top w:w="0" w:type="dxa"/>
          <w:left w:w="108" w:type="dxa"/>
          <w:bottom w:w="0" w:type="dxa"/>
          <w:right w:w="108" w:type="dxa"/>
        </w:tblCellMar>
      </w:tblPr>
      <w:tblGrid>
        <w:gridCol w:w="2169"/>
        <w:gridCol w:w="1794"/>
        <w:gridCol w:w="1606"/>
      </w:tblGrid>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shd w:val="clear" w:color="auto" w:fill="auto"/>
          <w:tblLayout w:type="fixed"/>
          <w:tblCellMar>
            <w:top w:w="0" w:type="dxa"/>
            <w:left w:w="108" w:type="dxa"/>
            <w:bottom w:w="0" w:type="dxa"/>
            <w:right w:w="108" w:type="dxa"/>
          </w:tblCellMar>
        </w:tblPrEx>
        <w:trPr>
          <w:trHeight w:val="757" w:hRule="atLeast"/>
        </w:trPr>
        <w:tc>
          <w:tcPr>
            <w:tcW w:w="2169" w:type="dxa"/>
            <w:tcBorders>
              <w:top w:val="single" w:color="auto" w:sz="4" w:space="0"/>
              <w:left w:val="nil"/>
              <w:bottom w:val="single" w:color="auto" w:sz="4" w:space="0"/>
              <w:right w:val="nil"/>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lang w:val="en-US"/>
              </w:rPr>
            </w:pPr>
            <w:r>
              <w:rPr>
                <w:rFonts w:hint="eastAsia" w:ascii="等线" w:hAnsi="等线" w:eastAsia="等线" w:cs="Times New Roman"/>
                <w:kern w:val="2"/>
                <w:sz w:val="21"/>
                <w:szCs w:val="22"/>
                <w:lang w:val="en-US" w:eastAsia="zh-CN" w:bidi="ar"/>
              </w:rPr>
              <w:t>中文输入特征</w:t>
            </w:r>
          </w:p>
        </w:tc>
        <w:tc>
          <w:tcPr>
            <w:tcW w:w="1794" w:type="dxa"/>
            <w:tcBorders>
              <w:top w:val="single" w:color="auto" w:sz="4" w:space="0"/>
              <w:left w:val="nil"/>
              <w:bottom w:val="single" w:color="auto" w:sz="4" w:space="0"/>
              <w:right w:val="nil"/>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lang w:val="en-US"/>
              </w:rPr>
            </w:pPr>
            <w:r>
              <w:rPr>
                <w:rFonts w:hint="eastAsia" w:ascii="等线" w:hAnsi="等线" w:eastAsia="等线" w:cs="Times New Roman"/>
                <w:kern w:val="2"/>
                <w:sz w:val="21"/>
                <w:szCs w:val="22"/>
                <w:lang w:val="en-US" w:eastAsia="zh-CN" w:bidi="ar"/>
              </w:rPr>
              <w:t>普通内容特征</w:t>
            </w:r>
          </w:p>
        </w:tc>
        <w:tc>
          <w:tcPr>
            <w:tcW w:w="1606" w:type="dxa"/>
            <w:tcBorders>
              <w:top w:val="single" w:color="auto" w:sz="4" w:space="0"/>
              <w:left w:val="nil"/>
              <w:bottom w:val="single" w:color="auto" w:sz="4" w:space="0"/>
              <w:right w:val="nil"/>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lang w:val="en-US"/>
              </w:rPr>
            </w:pPr>
            <w:r>
              <w:rPr>
                <w:rFonts w:hint="eastAsia" w:ascii="等线" w:hAnsi="等线" w:eastAsia="等线" w:cs="Times New Roman"/>
                <w:kern w:val="2"/>
                <w:sz w:val="21"/>
                <w:szCs w:val="22"/>
                <w:lang w:val="en-US" w:eastAsia="zh-CN" w:bidi="ar"/>
              </w:rPr>
              <w:t>击键特征</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shd w:val="clear" w:color="auto" w:fill="auto"/>
          <w:tblLayout w:type="fixed"/>
          <w:tblCellMar>
            <w:top w:w="0" w:type="dxa"/>
            <w:left w:w="108" w:type="dxa"/>
            <w:bottom w:w="0" w:type="dxa"/>
            <w:right w:w="108" w:type="dxa"/>
          </w:tblCellMar>
        </w:tblPrEx>
        <w:tc>
          <w:tcPr>
            <w:tcW w:w="2169" w:type="dxa"/>
            <w:tcBorders>
              <w:top w:val="single" w:color="auto" w:sz="4" w:space="0"/>
              <w:left w:val="nil"/>
              <w:bottom w:val="nil"/>
              <w:right w:val="nil"/>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lang w:val="en-US"/>
              </w:rPr>
            </w:pPr>
            <w:r>
              <w:rPr>
                <w:rFonts w:hint="eastAsia" w:ascii="等线" w:hAnsi="等线" w:eastAsia="等线" w:cs="Times New Roman"/>
                <w:kern w:val="2"/>
                <w:sz w:val="21"/>
                <w:szCs w:val="22"/>
                <w:lang w:val="en-US" w:eastAsia="zh-CN" w:bidi="ar"/>
              </w:rPr>
              <w:t>每个字的平均击键数</w:t>
            </w:r>
          </w:p>
        </w:tc>
        <w:tc>
          <w:tcPr>
            <w:tcW w:w="1794" w:type="dxa"/>
            <w:tcBorders>
              <w:top w:val="single" w:color="auto" w:sz="4" w:space="0"/>
              <w:left w:val="nil"/>
              <w:bottom w:val="nil"/>
              <w:right w:val="nil"/>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lang w:val="en-US"/>
              </w:rPr>
            </w:pPr>
            <w:r>
              <w:rPr>
                <w:rFonts w:hint="eastAsia" w:ascii="等线" w:hAnsi="等线" w:eastAsia="等线" w:cs="Times New Roman"/>
                <w:kern w:val="2"/>
                <w:sz w:val="21"/>
                <w:szCs w:val="22"/>
                <w:lang w:val="en-US" w:eastAsia="zh-CN" w:bidi="ar"/>
              </w:rPr>
              <w:t>逗号（，）使用数量。</w:t>
            </w:r>
          </w:p>
        </w:tc>
        <w:tc>
          <w:tcPr>
            <w:tcW w:w="1606" w:type="dxa"/>
            <w:tcBorders>
              <w:top w:val="single" w:color="auto" w:sz="4" w:space="0"/>
              <w:left w:val="nil"/>
              <w:bottom w:val="nil"/>
              <w:right w:val="nil"/>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lang w:val="en-US"/>
              </w:rPr>
            </w:pPr>
            <w:r>
              <w:rPr>
                <w:rFonts w:hint="eastAsia" w:ascii="等线" w:hAnsi="等线" w:eastAsia="等线" w:cs="Times New Roman"/>
                <w:kern w:val="2"/>
                <w:sz w:val="21"/>
                <w:szCs w:val="22"/>
                <w:lang w:val="en-US" w:eastAsia="zh-CN" w:bidi="ar"/>
              </w:rPr>
              <w:t>按键延迟PR（P2-R1）</w:t>
            </w:r>
            <w:r>
              <w:rPr>
                <w:rFonts w:hint="eastAsia" w:ascii="等线" w:hAnsi="等线" w:eastAsia="等线" w:cs="Times New Roman"/>
                <w:kern w:val="2"/>
                <w:sz w:val="21"/>
                <w:szCs w:val="21"/>
                <w:lang w:val="en-US" w:eastAsia="zh-CN" w:bidi="ar"/>
              </w:rPr>
              <w:t>组合键f63-f102中单数特征</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shd w:val="clear" w:color="auto" w:fill="auto"/>
          <w:tblLayout w:type="fixed"/>
          <w:tblCellMar>
            <w:top w:w="0" w:type="dxa"/>
            <w:left w:w="108" w:type="dxa"/>
            <w:bottom w:w="0" w:type="dxa"/>
            <w:right w:w="108" w:type="dxa"/>
          </w:tblCellMar>
        </w:tblPrEx>
        <w:tc>
          <w:tcPr>
            <w:tcW w:w="2169" w:type="dxa"/>
            <w:tcBorders>
              <w:top w:val="nil"/>
              <w:left w:val="nil"/>
              <w:bottom w:val="nil"/>
              <w:right w:val="nil"/>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lang w:val="en-US"/>
              </w:rPr>
            </w:pPr>
            <w:r>
              <w:rPr>
                <w:rFonts w:hint="eastAsia" w:ascii="等线" w:hAnsi="等线" w:eastAsia="等线" w:cs="Times New Roman"/>
                <w:kern w:val="2"/>
                <w:sz w:val="21"/>
                <w:szCs w:val="22"/>
                <w:lang w:val="en-US" w:eastAsia="zh-CN" w:bidi="ar"/>
              </w:rPr>
              <w:t>数字键选字或左右箭头选字</w:t>
            </w:r>
          </w:p>
        </w:tc>
        <w:tc>
          <w:tcPr>
            <w:tcW w:w="1794" w:type="dxa"/>
            <w:tcBorders>
              <w:top w:val="nil"/>
              <w:left w:val="nil"/>
              <w:bottom w:val="nil"/>
              <w:right w:val="nil"/>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lang w:val="en-US"/>
              </w:rPr>
            </w:pPr>
            <w:r>
              <w:rPr>
                <w:rFonts w:hint="eastAsia" w:ascii="等线" w:hAnsi="等线" w:eastAsia="等线" w:cs="Times New Roman"/>
                <w:kern w:val="2"/>
                <w:sz w:val="21"/>
                <w:szCs w:val="22"/>
                <w:lang w:val="en-US" w:eastAsia="zh-CN" w:bidi="ar"/>
              </w:rPr>
              <w:t>句号（。）使用数量。</w:t>
            </w:r>
          </w:p>
        </w:tc>
        <w:tc>
          <w:tcPr>
            <w:tcW w:w="1606" w:type="dxa"/>
            <w:tcBorders>
              <w:top w:val="nil"/>
              <w:left w:val="nil"/>
              <w:bottom w:val="nil"/>
              <w:right w:val="nil"/>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lang w:val="en-US"/>
              </w:rPr>
            </w:pPr>
            <w:r>
              <w:rPr>
                <w:rFonts w:hint="eastAsia" w:ascii="等线" w:hAnsi="等线" w:eastAsia="等线" w:cs="Times New Roman"/>
                <w:kern w:val="2"/>
                <w:sz w:val="21"/>
                <w:szCs w:val="22"/>
                <w:lang w:val="en-US" w:eastAsia="zh-CN" w:bidi="ar"/>
              </w:rPr>
              <w:t>按键延迟RP（P2-R1）</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shd w:val="clear" w:color="auto" w:fill="auto"/>
          <w:tblLayout w:type="fixed"/>
          <w:tblCellMar>
            <w:top w:w="0" w:type="dxa"/>
            <w:left w:w="108" w:type="dxa"/>
            <w:bottom w:w="0" w:type="dxa"/>
            <w:right w:w="108" w:type="dxa"/>
          </w:tblCellMar>
        </w:tblPrEx>
        <w:tc>
          <w:tcPr>
            <w:tcW w:w="2169" w:type="dxa"/>
            <w:tcBorders>
              <w:top w:val="nil"/>
              <w:left w:val="nil"/>
              <w:bottom w:val="nil"/>
              <w:right w:val="nil"/>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lang w:val="en-US"/>
              </w:rPr>
            </w:pPr>
            <w:r>
              <w:rPr>
                <w:rFonts w:hint="eastAsia" w:ascii="等线" w:hAnsi="等线" w:eastAsia="等线" w:cs="Times New Roman"/>
                <w:kern w:val="2"/>
                <w:sz w:val="21"/>
                <w:szCs w:val="22"/>
                <w:lang w:val="en-US" w:eastAsia="zh-CN" w:bidi="ar"/>
              </w:rPr>
              <w:t>单字输入比率</w:t>
            </w:r>
          </w:p>
        </w:tc>
        <w:tc>
          <w:tcPr>
            <w:tcW w:w="1794" w:type="dxa"/>
            <w:tcBorders>
              <w:top w:val="nil"/>
              <w:left w:val="nil"/>
              <w:bottom w:val="nil"/>
              <w:right w:val="nil"/>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lang w:val="en-US"/>
              </w:rPr>
            </w:pPr>
            <w:r>
              <w:rPr>
                <w:rFonts w:hint="eastAsia" w:ascii="等线" w:hAnsi="等线" w:eastAsia="等线" w:cs="Times New Roman"/>
                <w:kern w:val="2"/>
                <w:sz w:val="21"/>
                <w:szCs w:val="22"/>
                <w:lang w:val="en-US" w:eastAsia="zh-CN" w:bidi="ar"/>
              </w:rPr>
              <w:t>顿号（、）使用数量。</w:t>
            </w:r>
          </w:p>
        </w:tc>
        <w:tc>
          <w:tcPr>
            <w:tcW w:w="1606" w:type="dxa"/>
            <w:tcBorders>
              <w:top w:val="nil"/>
              <w:left w:val="nil"/>
              <w:bottom w:val="nil"/>
              <w:right w:val="nil"/>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lang w:val="en-US"/>
              </w:rPr>
            </w:pPr>
            <w:r>
              <w:rPr>
                <w:rFonts w:hint="eastAsia" w:ascii="等线" w:hAnsi="等线" w:eastAsia="等线" w:cs="Times New Roman"/>
                <w:kern w:val="2"/>
                <w:sz w:val="21"/>
                <w:szCs w:val="22"/>
                <w:lang w:val="en-US" w:eastAsia="zh-CN" w:bidi="ar"/>
              </w:rPr>
              <w:t>单键</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shd w:val="clear" w:color="auto" w:fill="auto"/>
          <w:tblLayout w:type="fixed"/>
          <w:tblCellMar>
            <w:top w:w="0" w:type="dxa"/>
            <w:left w:w="108" w:type="dxa"/>
            <w:bottom w:w="0" w:type="dxa"/>
            <w:right w:w="108" w:type="dxa"/>
          </w:tblCellMar>
        </w:tblPrEx>
        <w:tc>
          <w:tcPr>
            <w:tcW w:w="2169" w:type="dxa"/>
            <w:tcBorders>
              <w:top w:val="nil"/>
              <w:left w:val="nil"/>
              <w:bottom w:val="nil"/>
              <w:right w:val="nil"/>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lang w:val="en-US"/>
              </w:rPr>
            </w:pPr>
            <w:r>
              <w:rPr>
                <w:rFonts w:hint="eastAsia" w:ascii="等线" w:hAnsi="等线" w:eastAsia="等线" w:cs="Times New Roman"/>
                <w:kern w:val="2"/>
                <w:sz w:val="21"/>
                <w:szCs w:val="22"/>
                <w:lang w:val="en-US" w:eastAsia="zh-CN" w:bidi="ar"/>
              </w:rPr>
              <w:t>双字输入比率</w:t>
            </w:r>
          </w:p>
        </w:tc>
        <w:tc>
          <w:tcPr>
            <w:tcW w:w="1794" w:type="dxa"/>
            <w:tcBorders>
              <w:top w:val="nil"/>
              <w:left w:val="nil"/>
              <w:bottom w:val="nil"/>
              <w:right w:val="nil"/>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lang w:val="en-US"/>
              </w:rPr>
            </w:pPr>
            <w:r>
              <w:rPr>
                <w:rFonts w:hint="eastAsia" w:ascii="等线" w:hAnsi="等线" w:eastAsia="等线" w:cs="Times New Roman"/>
                <w:kern w:val="2"/>
                <w:sz w:val="21"/>
                <w:szCs w:val="22"/>
                <w:lang w:val="en-US" w:eastAsia="zh-CN" w:bidi="ar"/>
              </w:rPr>
              <w:t>分号（；）使用数量。</w:t>
            </w:r>
          </w:p>
        </w:tc>
        <w:tc>
          <w:tcPr>
            <w:tcW w:w="1606" w:type="dxa"/>
            <w:tcBorders>
              <w:top w:val="nil"/>
              <w:left w:val="nil"/>
              <w:bottom w:val="nil"/>
              <w:right w:val="nil"/>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lang w:val="en-US"/>
              </w:rPr>
            </w:pPr>
            <w:r>
              <w:rPr>
                <w:rFonts w:hint="eastAsia" w:ascii="等线" w:hAnsi="等线" w:eastAsia="等线" w:cs="Times New Roman"/>
                <w:kern w:val="2"/>
                <w:sz w:val="21"/>
                <w:szCs w:val="22"/>
                <w:lang w:val="en-US" w:eastAsia="zh-CN" w:bidi="ar"/>
              </w:rPr>
              <w:t>双键</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shd w:val="clear" w:color="auto" w:fill="auto"/>
          <w:tblLayout w:type="fixed"/>
          <w:tblCellMar>
            <w:top w:w="0" w:type="dxa"/>
            <w:left w:w="108" w:type="dxa"/>
            <w:bottom w:w="0" w:type="dxa"/>
            <w:right w:w="108" w:type="dxa"/>
          </w:tblCellMar>
        </w:tblPrEx>
        <w:tc>
          <w:tcPr>
            <w:tcW w:w="2169" w:type="dxa"/>
            <w:tcBorders>
              <w:top w:val="nil"/>
              <w:left w:val="nil"/>
              <w:bottom w:val="nil"/>
              <w:right w:val="nil"/>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lang w:val="en-US"/>
              </w:rPr>
            </w:pPr>
            <w:r>
              <w:rPr>
                <w:rFonts w:hint="eastAsia" w:ascii="等线" w:hAnsi="等线" w:eastAsia="等线" w:cs="Times New Roman"/>
                <w:kern w:val="2"/>
                <w:sz w:val="21"/>
                <w:szCs w:val="22"/>
                <w:lang w:val="en-US" w:eastAsia="zh-CN" w:bidi="ar"/>
              </w:rPr>
              <w:t>三字以上输入比率</w:t>
            </w:r>
          </w:p>
        </w:tc>
        <w:tc>
          <w:tcPr>
            <w:tcW w:w="1794" w:type="dxa"/>
            <w:tcBorders>
              <w:top w:val="nil"/>
              <w:left w:val="nil"/>
              <w:bottom w:val="nil"/>
              <w:right w:val="nil"/>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lang w:val="en-US"/>
              </w:rPr>
            </w:pPr>
            <w:r>
              <w:rPr>
                <w:rFonts w:hint="eastAsia" w:ascii="等线" w:hAnsi="等线" w:eastAsia="等线" w:cs="Times New Roman"/>
                <w:kern w:val="2"/>
                <w:sz w:val="21"/>
                <w:szCs w:val="22"/>
                <w:lang w:val="en-US" w:eastAsia="zh-CN" w:bidi="ar"/>
              </w:rPr>
              <w:t>问号（？）使用数量。</w:t>
            </w:r>
          </w:p>
        </w:tc>
        <w:tc>
          <w:tcPr>
            <w:tcW w:w="1606" w:type="dxa"/>
            <w:tcBorders>
              <w:top w:val="nil"/>
              <w:left w:val="nil"/>
              <w:bottom w:val="nil"/>
              <w:right w:val="nil"/>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lang w:val="en-US"/>
              </w:rPr>
            </w:pP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shd w:val="clear" w:color="auto" w:fill="auto"/>
          <w:tblLayout w:type="fixed"/>
          <w:tblCellMar>
            <w:top w:w="0" w:type="dxa"/>
            <w:left w:w="108" w:type="dxa"/>
            <w:bottom w:w="0" w:type="dxa"/>
            <w:right w:w="108" w:type="dxa"/>
          </w:tblCellMar>
        </w:tblPrEx>
        <w:tc>
          <w:tcPr>
            <w:tcW w:w="2169" w:type="dxa"/>
            <w:tcBorders>
              <w:top w:val="nil"/>
              <w:left w:val="nil"/>
              <w:bottom w:val="nil"/>
              <w:right w:val="nil"/>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lang w:val="en-US"/>
              </w:rPr>
            </w:pPr>
            <w:r>
              <w:rPr>
                <w:rFonts w:hint="eastAsia" w:ascii="等线" w:hAnsi="等线" w:eastAsia="等线" w:cs="Times New Roman"/>
                <w:kern w:val="2"/>
                <w:sz w:val="21"/>
                <w:szCs w:val="22"/>
                <w:lang w:val="en-US" w:eastAsia="zh-CN" w:bidi="ar"/>
              </w:rPr>
              <w:t>每次输入字数</w:t>
            </w:r>
          </w:p>
        </w:tc>
        <w:tc>
          <w:tcPr>
            <w:tcW w:w="1794" w:type="dxa"/>
            <w:tcBorders>
              <w:top w:val="nil"/>
              <w:left w:val="nil"/>
              <w:bottom w:val="nil"/>
              <w:right w:val="nil"/>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lang w:val="en-US"/>
              </w:rPr>
            </w:pPr>
            <w:r>
              <w:rPr>
                <w:rFonts w:hint="eastAsia" w:ascii="等线" w:hAnsi="等线" w:eastAsia="等线" w:cs="Times New Roman"/>
                <w:kern w:val="2"/>
                <w:sz w:val="21"/>
                <w:szCs w:val="22"/>
                <w:lang w:val="en-US" w:eastAsia="zh-CN" w:bidi="ar"/>
              </w:rPr>
              <w:t>删除键使用数量。</w:t>
            </w:r>
          </w:p>
        </w:tc>
        <w:tc>
          <w:tcPr>
            <w:tcW w:w="1606" w:type="dxa"/>
            <w:tcBorders>
              <w:top w:val="nil"/>
              <w:left w:val="nil"/>
              <w:bottom w:val="nil"/>
              <w:right w:val="nil"/>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lang w:val="en-US"/>
              </w:rPr>
            </w:pP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shd w:val="clear" w:color="auto" w:fill="auto"/>
          <w:tblLayout w:type="fixed"/>
          <w:tblCellMar>
            <w:top w:w="0" w:type="dxa"/>
            <w:left w:w="108" w:type="dxa"/>
            <w:bottom w:w="0" w:type="dxa"/>
            <w:right w:w="108" w:type="dxa"/>
          </w:tblCellMar>
        </w:tblPrEx>
        <w:tc>
          <w:tcPr>
            <w:tcW w:w="2169" w:type="dxa"/>
            <w:tcBorders>
              <w:top w:val="nil"/>
              <w:left w:val="nil"/>
              <w:bottom w:val="nil"/>
              <w:right w:val="nil"/>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lang w:val="en-US"/>
              </w:rPr>
            </w:pPr>
            <w:r>
              <w:rPr>
                <w:rFonts w:hint="eastAsia" w:ascii="等线" w:hAnsi="等线" w:eastAsia="等线" w:cs="Times New Roman"/>
                <w:kern w:val="2"/>
                <w:sz w:val="21"/>
                <w:szCs w:val="22"/>
                <w:lang w:val="en-US" w:eastAsia="zh-CN" w:bidi="ar"/>
              </w:rPr>
              <w:t>使用删除键时删掉拼音的比率（字还未打出，直接在输入法里删除拼音）</w:t>
            </w:r>
          </w:p>
        </w:tc>
        <w:tc>
          <w:tcPr>
            <w:tcW w:w="1794" w:type="dxa"/>
            <w:tcBorders>
              <w:top w:val="nil"/>
              <w:left w:val="nil"/>
              <w:bottom w:val="nil"/>
              <w:right w:val="nil"/>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lang w:val="en-US"/>
              </w:rPr>
            </w:pPr>
            <w:r>
              <w:rPr>
                <w:rFonts w:hint="eastAsia" w:ascii="等线" w:hAnsi="等线" w:eastAsia="等线" w:cs="Times New Roman"/>
                <w:kern w:val="2"/>
                <w:sz w:val="21"/>
                <w:szCs w:val="22"/>
                <w:lang w:val="en-US" w:eastAsia="zh-CN" w:bidi="ar"/>
              </w:rPr>
              <w:t>句子长度。</w:t>
            </w:r>
          </w:p>
        </w:tc>
        <w:tc>
          <w:tcPr>
            <w:tcW w:w="1606" w:type="dxa"/>
            <w:tcBorders>
              <w:top w:val="nil"/>
              <w:left w:val="nil"/>
              <w:bottom w:val="nil"/>
              <w:right w:val="nil"/>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lang w:val="en-US"/>
              </w:rPr>
            </w:pP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shd w:val="clear" w:color="auto" w:fill="auto"/>
          <w:tblLayout w:type="fixed"/>
          <w:tblCellMar>
            <w:top w:w="0" w:type="dxa"/>
            <w:left w:w="108" w:type="dxa"/>
            <w:bottom w:w="0" w:type="dxa"/>
            <w:right w:w="108" w:type="dxa"/>
          </w:tblCellMar>
        </w:tblPrEx>
        <w:tc>
          <w:tcPr>
            <w:tcW w:w="2169" w:type="dxa"/>
            <w:tcBorders>
              <w:top w:val="nil"/>
              <w:left w:val="nil"/>
              <w:bottom w:val="nil"/>
              <w:right w:val="nil"/>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lang w:val="en-US"/>
              </w:rPr>
            </w:pPr>
            <w:r>
              <w:rPr>
                <w:rFonts w:hint="eastAsia" w:ascii="等线" w:hAnsi="等线" w:eastAsia="等线" w:cs="Times New Roman"/>
                <w:kern w:val="2"/>
                <w:sz w:val="21"/>
                <w:szCs w:val="22"/>
                <w:lang w:val="en-US" w:eastAsia="zh-CN" w:bidi="ar"/>
              </w:rPr>
              <w:t>使用删除键时删掉汉字的比率</w:t>
            </w:r>
          </w:p>
        </w:tc>
        <w:tc>
          <w:tcPr>
            <w:tcW w:w="1794" w:type="dxa"/>
            <w:tcBorders>
              <w:top w:val="nil"/>
              <w:left w:val="nil"/>
              <w:bottom w:val="nil"/>
              <w:right w:val="nil"/>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lang w:val="en-US"/>
              </w:rPr>
            </w:pPr>
            <w:r>
              <w:rPr>
                <w:rFonts w:hint="eastAsia" w:ascii="等线" w:hAnsi="等线" w:eastAsia="等线" w:cs="Times New Roman"/>
                <w:kern w:val="2"/>
                <w:sz w:val="21"/>
                <w:szCs w:val="22"/>
                <w:lang w:val="en-US" w:eastAsia="zh-CN" w:bidi="ar"/>
              </w:rPr>
              <w:t>段落数量。</w:t>
            </w:r>
          </w:p>
        </w:tc>
        <w:tc>
          <w:tcPr>
            <w:tcW w:w="1606" w:type="dxa"/>
            <w:tcBorders>
              <w:top w:val="nil"/>
              <w:left w:val="nil"/>
              <w:bottom w:val="nil"/>
              <w:right w:val="nil"/>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lang w:val="en-US"/>
              </w:rPr>
            </w:pP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shd w:val="clear" w:color="auto" w:fill="auto"/>
          <w:tblLayout w:type="fixed"/>
          <w:tblCellMar>
            <w:top w:w="0" w:type="dxa"/>
            <w:left w:w="108" w:type="dxa"/>
            <w:bottom w:w="0" w:type="dxa"/>
            <w:right w:w="108" w:type="dxa"/>
          </w:tblCellMar>
        </w:tblPrEx>
        <w:tc>
          <w:tcPr>
            <w:tcW w:w="2169" w:type="dxa"/>
            <w:tcBorders>
              <w:top w:val="nil"/>
              <w:left w:val="nil"/>
              <w:bottom w:val="nil"/>
              <w:right w:val="nil"/>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lang w:val="en-US"/>
              </w:rPr>
            </w:pPr>
            <w:r>
              <w:rPr>
                <w:rFonts w:hint="eastAsia" w:ascii="等线" w:hAnsi="等线" w:eastAsia="等线" w:cs="Times New Roman"/>
                <w:kern w:val="2"/>
                <w:sz w:val="21"/>
                <w:szCs w:val="22"/>
                <w:lang w:val="en-US" w:eastAsia="zh-CN" w:bidi="ar"/>
              </w:rPr>
              <w:t>打字平均速度。</w:t>
            </w:r>
          </w:p>
        </w:tc>
        <w:tc>
          <w:tcPr>
            <w:tcW w:w="1794" w:type="dxa"/>
            <w:tcBorders>
              <w:top w:val="nil"/>
              <w:left w:val="nil"/>
              <w:bottom w:val="nil"/>
              <w:right w:val="nil"/>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lang w:val="en-US"/>
              </w:rPr>
            </w:pPr>
            <w:r>
              <w:rPr>
                <w:rFonts w:hint="eastAsia" w:ascii="等线" w:hAnsi="等线" w:eastAsia="等线" w:cs="Times New Roman"/>
                <w:kern w:val="2"/>
                <w:sz w:val="21"/>
                <w:szCs w:val="22"/>
                <w:lang w:val="en-US" w:eastAsia="zh-CN" w:bidi="ar"/>
              </w:rPr>
              <w:t>击键数量。</w:t>
            </w:r>
          </w:p>
        </w:tc>
        <w:tc>
          <w:tcPr>
            <w:tcW w:w="1606" w:type="dxa"/>
            <w:tcBorders>
              <w:top w:val="nil"/>
              <w:left w:val="nil"/>
              <w:bottom w:val="nil"/>
              <w:right w:val="nil"/>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lang w:val="en-US"/>
              </w:rPr>
            </w:pP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shd w:val="clear" w:color="auto" w:fill="auto"/>
          <w:tblLayout w:type="fixed"/>
          <w:tblCellMar>
            <w:top w:w="0" w:type="dxa"/>
            <w:left w:w="108" w:type="dxa"/>
            <w:bottom w:w="0" w:type="dxa"/>
            <w:right w:w="108" w:type="dxa"/>
          </w:tblCellMar>
        </w:tblPrEx>
        <w:tc>
          <w:tcPr>
            <w:tcW w:w="2169" w:type="dxa"/>
            <w:tcBorders>
              <w:top w:val="nil"/>
              <w:left w:val="nil"/>
              <w:bottom w:val="nil"/>
              <w:right w:val="nil"/>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lang w:val="en-US"/>
              </w:rPr>
            </w:pPr>
            <w:r>
              <w:rPr>
                <w:rFonts w:hint="eastAsia" w:ascii="等线" w:hAnsi="等线" w:eastAsia="等线" w:cs="Times New Roman"/>
                <w:kern w:val="2"/>
                <w:sz w:val="21"/>
                <w:szCs w:val="22"/>
                <w:lang w:val="en-US" w:eastAsia="zh-CN" w:bidi="ar"/>
              </w:rPr>
              <w:t>打字速度方差。</w:t>
            </w:r>
          </w:p>
        </w:tc>
        <w:tc>
          <w:tcPr>
            <w:tcW w:w="1794" w:type="dxa"/>
            <w:tcBorders>
              <w:top w:val="nil"/>
              <w:left w:val="nil"/>
              <w:bottom w:val="nil"/>
              <w:right w:val="nil"/>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lang w:val="en-US"/>
              </w:rPr>
            </w:pPr>
            <w:r>
              <w:rPr>
                <w:rFonts w:hint="eastAsia" w:ascii="等线" w:hAnsi="等线" w:eastAsia="等线" w:cs="Times New Roman"/>
                <w:kern w:val="2"/>
                <w:sz w:val="21"/>
                <w:szCs w:val="22"/>
                <w:lang w:val="en-US" w:eastAsia="zh-CN" w:bidi="ar"/>
              </w:rPr>
              <w:t>击键平均时间。</w:t>
            </w:r>
          </w:p>
        </w:tc>
        <w:tc>
          <w:tcPr>
            <w:tcW w:w="1606" w:type="dxa"/>
            <w:tcBorders>
              <w:top w:val="nil"/>
              <w:left w:val="nil"/>
              <w:bottom w:val="nil"/>
              <w:right w:val="nil"/>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lang w:val="en-US"/>
              </w:rPr>
            </w:pP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shd w:val="clear" w:color="auto" w:fill="auto"/>
          <w:tblLayout w:type="fixed"/>
          <w:tblCellMar>
            <w:top w:w="0" w:type="dxa"/>
            <w:left w:w="108" w:type="dxa"/>
            <w:bottom w:w="0" w:type="dxa"/>
            <w:right w:w="108" w:type="dxa"/>
          </w:tblCellMar>
        </w:tblPrEx>
        <w:tc>
          <w:tcPr>
            <w:tcW w:w="2169" w:type="dxa"/>
            <w:tcBorders>
              <w:top w:val="nil"/>
              <w:left w:val="nil"/>
              <w:bottom w:val="nil"/>
              <w:right w:val="nil"/>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lang w:val="en-US"/>
              </w:rPr>
            </w:pPr>
            <w:r>
              <w:rPr>
                <w:rFonts w:hint="eastAsia" w:ascii="等线" w:hAnsi="等线" w:eastAsia="等线" w:cs="Times New Roman"/>
                <w:kern w:val="2"/>
                <w:sz w:val="21"/>
                <w:szCs w:val="22"/>
                <w:lang w:val="en-US" w:eastAsia="zh-CN" w:bidi="ar"/>
              </w:rPr>
              <w:t>句间停顿</w:t>
            </w:r>
          </w:p>
        </w:tc>
        <w:tc>
          <w:tcPr>
            <w:tcW w:w="1794" w:type="dxa"/>
            <w:tcBorders>
              <w:top w:val="nil"/>
              <w:left w:val="nil"/>
              <w:bottom w:val="nil"/>
              <w:right w:val="nil"/>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lang w:val="en-US"/>
              </w:rPr>
            </w:pPr>
            <w:r>
              <w:rPr>
                <w:rFonts w:hint="eastAsia" w:ascii="等线" w:hAnsi="等线" w:eastAsia="等线" w:cs="Times New Roman"/>
                <w:kern w:val="2"/>
                <w:sz w:val="21"/>
                <w:szCs w:val="22"/>
                <w:lang w:val="en-US" w:eastAsia="zh-CN" w:bidi="ar"/>
              </w:rPr>
              <w:t>击键时间方差</w:t>
            </w:r>
          </w:p>
        </w:tc>
        <w:tc>
          <w:tcPr>
            <w:tcW w:w="1606" w:type="dxa"/>
            <w:tcBorders>
              <w:top w:val="nil"/>
              <w:left w:val="nil"/>
              <w:bottom w:val="nil"/>
              <w:right w:val="nil"/>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lang w:val="en-US"/>
              </w:rPr>
            </w:pP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shd w:val="clear" w:color="auto" w:fill="auto"/>
          <w:tblLayout w:type="fixed"/>
          <w:tblCellMar>
            <w:top w:w="0" w:type="dxa"/>
            <w:left w:w="108" w:type="dxa"/>
            <w:bottom w:w="0" w:type="dxa"/>
            <w:right w:w="108" w:type="dxa"/>
          </w:tblCellMar>
        </w:tblPrEx>
        <w:tc>
          <w:tcPr>
            <w:tcW w:w="2169" w:type="dxa"/>
            <w:tcBorders>
              <w:top w:val="nil"/>
              <w:left w:val="nil"/>
              <w:bottom w:val="nil"/>
              <w:right w:val="nil"/>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lang w:val="en-US"/>
              </w:rPr>
            </w:pPr>
            <w:r>
              <w:rPr>
                <w:rFonts w:hint="eastAsia" w:ascii="等线" w:hAnsi="等线" w:eastAsia="等线" w:cs="Times New Roman"/>
                <w:kern w:val="2"/>
                <w:sz w:val="21"/>
                <w:szCs w:val="22"/>
                <w:lang w:val="en-US" w:eastAsia="zh-CN" w:bidi="ar"/>
              </w:rPr>
              <w:t>句内停顿</w:t>
            </w:r>
          </w:p>
        </w:tc>
        <w:tc>
          <w:tcPr>
            <w:tcW w:w="1794" w:type="dxa"/>
            <w:tcBorders>
              <w:top w:val="nil"/>
              <w:left w:val="nil"/>
              <w:bottom w:val="nil"/>
              <w:right w:val="nil"/>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lang w:val="en-US"/>
              </w:rPr>
            </w:pPr>
            <w:r>
              <w:rPr>
                <w:rFonts w:hint="eastAsia" w:ascii="等线" w:hAnsi="等线" w:eastAsia="等线" w:cs="Times New Roman"/>
                <w:kern w:val="2"/>
                <w:sz w:val="21"/>
                <w:szCs w:val="22"/>
                <w:lang w:val="en-US" w:eastAsia="zh-CN" w:bidi="ar"/>
              </w:rPr>
              <w:t>击键停顿时间（</w:t>
            </w:r>
            <w:r>
              <w:rPr>
                <w:rFonts w:hint="eastAsia" w:ascii="等线" w:hAnsi="等线" w:eastAsia="等线" w:cs="Times New Roman"/>
                <w:kern w:val="2"/>
                <w:sz w:val="21"/>
                <w:szCs w:val="21"/>
                <w:lang w:val="en-US" w:eastAsia="zh-CN" w:bidi="ar"/>
              </w:rPr>
              <w:t>总停顿时间/停顿次数</w:t>
            </w:r>
            <w:r>
              <w:rPr>
                <w:rFonts w:hint="eastAsia" w:ascii="等线" w:hAnsi="等线" w:eastAsia="等线" w:cs="Times New Roman"/>
                <w:kern w:val="2"/>
                <w:sz w:val="21"/>
                <w:szCs w:val="22"/>
                <w:lang w:val="en-US" w:eastAsia="zh-CN" w:bidi="ar"/>
              </w:rPr>
              <w:t>）。</w:t>
            </w:r>
          </w:p>
        </w:tc>
        <w:tc>
          <w:tcPr>
            <w:tcW w:w="1606" w:type="dxa"/>
            <w:tcBorders>
              <w:top w:val="nil"/>
              <w:left w:val="nil"/>
              <w:bottom w:val="nil"/>
              <w:right w:val="nil"/>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lang w:val="en-US"/>
              </w:rPr>
            </w:pP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shd w:val="clear" w:color="auto" w:fill="auto"/>
          <w:tblLayout w:type="fixed"/>
          <w:tblCellMar>
            <w:top w:w="0" w:type="dxa"/>
            <w:left w:w="108" w:type="dxa"/>
            <w:bottom w:w="0" w:type="dxa"/>
            <w:right w:w="108" w:type="dxa"/>
          </w:tblCellMar>
        </w:tblPrEx>
        <w:tc>
          <w:tcPr>
            <w:tcW w:w="2169" w:type="dxa"/>
            <w:tcBorders>
              <w:top w:val="nil"/>
              <w:left w:val="nil"/>
              <w:bottom w:val="nil"/>
              <w:right w:val="nil"/>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lang w:val="en-US"/>
              </w:rPr>
            </w:pPr>
            <w:r>
              <w:rPr>
                <w:rFonts w:hint="eastAsia" w:ascii="等线" w:hAnsi="等线" w:eastAsia="等线" w:cs="Times New Roman"/>
                <w:kern w:val="2"/>
                <w:sz w:val="21"/>
                <w:szCs w:val="22"/>
                <w:lang w:val="en-US" w:eastAsia="zh-CN" w:bidi="ar"/>
              </w:rPr>
              <w:t>字间停顿。</w:t>
            </w:r>
          </w:p>
        </w:tc>
        <w:tc>
          <w:tcPr>
            <w:tcW w:w="1794" w:type="dxa"/>
            <w:tcBorders>
              <w:top w:val="nil"/>
              <w:left w:val="nil"/>
              <w:bottom w:val="nil"/>
              <w:right w:val="nil"/>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lang w:val="en-US"/>
              </w:rPr>
            </w:pPr>
            <w:r>
              <w:rPr>
                <w:rFonts w:hint="eastAsia" w:ascii="等线" w:hAnsi="等线" w:eastAsia="等线" w:cs="Times New Roman"/>
                <w:kern w:val="2"/>
                <w:sz w:val="21"/>
                <w:szCs w:val="22"/>
                <w:lang w:val="en-US" w:eastAsia="zh-CN" w:bidi="ar"/>
              </w:rPr>
              <w:t>停顿率（</w:t>
            </w:r>
            <w:r>
              <w:rPr>
                <w:rFonts w:hint="eastAsia" w:ascii="等线" w:hAnsi="等线" w:eastAsia="等线" w:cs="Times New Roman"/>
                <w:kern w:val="2"/>
                <w:sz w:val="21"/>
                <w:szCs w:val="21"/>
                <w:lang w:val="en-US" w:eastAsia="zh-CN" w:bidi="ar"/>
              </w:rPr>
              <w:t>总停顿次数/总击键数</w:t>
            </w:r>
            <w:r>
              <w:rPr>
                <w:rFonts w:hint="eastAsia" w:ascii="等线" w:hAnsi="等线" w:eastAsia="等线" w:cs="Times New Roman"/>
                <w:kern w:val="2"/>
                <w:sz w:val="21"/>
                <w:szCs w:val="22"/>
                <w:lang w:val="en-US" w:eastAsia="zh-CN" w:bidi="ar"/>
              </w:rPr>
              <w:t>）</w:t>
            </w:r>
          </w:p>
        </w:tc>
        <w:tc>
          <w:tcPr>
            <w:tcW w:w="1606" w:type="dxa"/>
            <w:tcBorders>
              <w:top w:val="nil"/>
              <w:left w:val="nil"/>
              <w:bottom w:val="nil"/>
              <w:right w:val="nil"/>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lang w:val="en-US"/>
              </w:rPr>
            </w:pP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shd w:val="clear" w:color="auto" w:fill="auto"/>
          <w:tblLayout w:type="fixed"/>
          <w:tblCellMar>
            <w:top w:w="0" w:type="dxa"/>
            <w:left w:w="108" w:type="dxa"/>
            <w:bottom w:w="0" w:type="dxa"/>
            <w:right w:w="108" w:type="dxa"/>
          </w:tblCellMar>
        </w:tblPrEx>
        <w:tc>
          <w:tcPr>
            <w:tcW w:w="2169" w:type="dxa"/>
            <w:tcBorders>
              <w:top w:val="nil"/>
              <w:left w:val="nil"/>
              <w:bottom w:val="nil"/>
              <w:right w:val="nil"/>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lang w:val="en-US"/>
              </w:rPr>
            </w:pPr>
            <w:r>
              <w:rPr>
                <w:rFonts w:hint="eastAsia" w:ascii="等线" w:hAnsi="等线" w:eastAsia="等线" w:cs="Times New Roman"/>
                <w:kern w:val="2"/>
                <w:sz w:val="21"/>
                <w:szCs w:val="22"/>
                <w:lang w:val="en-US" w:eastAsia="zh-CN" w:bidi="ar"/>
              </w:rPr>
              <w:t>字内停顿。</w:t>
            </w:r>
          </w:p>
        </w:tc>
        <w:tc>
          <w:tcPr>
            <w:tcW w:w="1794" w:type="dxa"/>
            <w:tcBorders>
              <w:top w:val="nil"/>
              <w:left w:val="nil"/>
              <w:bottom w:val="nil"/>
              <w:right w:val="nil"/>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lang w:val="en-US"/>
              </w:rPr>
            </w:pPr>
            <w:r>
              <w:rPr>
                <w:rFonts w:hint="eastAsia" w:ascii="等线" w:hAnsi="等线" w:eastAsia="等线" w:cs="Times New Roman"/>
                <w:kern w:val="2"/>
                <w:sz w:val="21"/>
                <w:szCs w:val="22"/>
                <w:lang w:val="en-US" w:eastAsia="zh-CN" w:bidi="ar"/>
              </w:rPr>
              <w:t>修正后平均时间（（总时间-停顿时间）/击键个数）。</w:t>
            </w:r>
          </w:p>
        </w:tc>
        <w:tc>
          <w:tcPr>
            <w:tcW w:w="1606" w:type="dxa"/>
            <w:tcBorders>
              <w:top w:val="nil"/>
              <w:left w:val="nil"/>
              <w:bottom w:val="nil"/>
              <w:right w:val="nil"/>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lang w:val="en-US"/>
              </w:rPr>
            </w:pP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shd w:val="clear" w:color="auto" w:fill="auto"/>
          <w:tblLayout w:type="fixed"/>
          <w:tblCellMar>
            <w:top w:w="0" w:type="dxa"/>
            <w:left w:w="108" w:type="dxa"/>
            <w:bottom w:w="0" w:type="dxa"/>
            <w:right w:w="108" w:type="dxa"/>
          </w:tblCellMar>
        </w:tblPrEx>
        <w:tc>
          <w:tcPr>
            <w:tcW w:w="2169" w:type="dxa"/>
            <w:tcBorders>
              <w:top w:val="nil"/>
              <w:left w:val="nil"/>
              <w:bottom w:val="single" w:color="auto" w:sz="4" w:space="0"/>
              <w:right w:val="nil"/>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lang w:val="en-US"/>
              </w:rPr>
            </w:pPr>
          </w:p>
        </w:tc>
        <w:tc>
          <w:tcPr>
            <w:tcW w:w="1794" w:type="dxa"/>
            <w:tcBorders>
              <w:top w:val="nil"/>
              <w:left w:val="nil"/>
              <w:bottom w:val="single" w:color="auto" w:sz="4" w:space="0"/>
              <w:right w:val="nil"/>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lang w:val="en-US"/>
              </w:rPr>
            </w:pPr>
            <w:r>
              <w:rPr>
                <w:rFonts w:hint="eastAsia" w:ascii="等线" w:hAnsi="等线" w:eastAsia="等线" w:cs="Times New Roman"/>
                <w:kern w:val="2"/>
                <w:sz w:val="21"/>
                <w:szCs w:val="22"/>
                <w:lang w:val="en-US" w:eastAsia="zh-CN" w:bidi="ar"/>
              </w:rPr>
              <w:t>修改（1.删除。2插入。3修改前文）</w:t>
            </w:r>
          </w:p>
        </w:tc>
        <w:tc>
          <w:tcPr>
            <w:tcW w:w="1606" w:type="dxa"/>
            <w:tcBorders>
              <w:top w:val="nil"/>
              <w:left w:val="nil"/>
              <w:bottom w:val="single" w:color="auto" w:sz="4" w:space="0"/>
              <w:right w:val="nil"/>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lang w:val="en-US"/>
              </w:rPr>
            </w:pPr>
          </w:p>
        </w:tc>
      </w:tr>
    </w:tbl>
    <w:p>
      <w:pPr>
        <w:keepNext w:val="0"/>
        <w:keepLines w:val="0"/>
        <w:widowControl w:val="0"/>
        <w:suppressLineNumbers w:val="0"/>
        <w:spacing w:before="0" w:beforeAutospacing="0" w:after="0" w:afterAutospacing="0"/>
        <w:ind w:left="0" w:right="0"/>
        <w:jc w:val="both"/>
        <w:rPr>
          <w:lang w:val="en-US"/>
        </w:rPr>
      </w:pPr>
    </w:p>
    <w:p>
      <w:pPr>
        <w:pStyle w:val="3"/>
        <w:widowControl/>
        <w:rPr>
          <w:lang w:val="en-US"/>
        </w:rPr>
      </w:pPr>
      <w:r>
        <w:rPr>
          <w:lang w:eastAsia="zh-CN"/>
        </w:rPr>
        <w:t>中文输入特征：</w:t>
      </w:r>
    </w:p>
    <w:p>
      <w:pPr>
        <w:pStyle w:val="11"/>
        <w:widowControl/>
        <w:numPr>
          <w:ilvl w:val="0"/>
          <w:numId w:val="1"/>
        </w:numPr>
        <w:ind w:left="360" w:hanging="360" w:firstLineChars="0"/>
        <w:rPr>
          <w:lang w:val="en-US"/>
        </w:rPr>
      </w:pPr>
      <w:r>
        <w:rPr>
          <w:lang w:eastAsia="zh-CN"/>
        </w:rPr>
        <w:t>每个字的平均击键数</w:t>
      </w:r>
    </w:p>
    <w:p>
      <w:pPr>
        <w:pStyle w:val="11"/>
        <w:widowControl/>
        <w:numPr>
          <w:ilvl w:val="0"/>
          <w:numId w:val="1"/>
        </w:numPr>
        <w:ind w:left="360" w:hanging="360" w:firstLineChars="0"/>
        <w:rPr>
          <w:lang w:val="en-US"/>
        </w:rPr>
      </w:pPr>
      <w:r>
        <w:rPr>
          <w:lang w:eastAsia="zh-CN"/>
        </w:rPr>
        <w:t>数字键选字或左右箭头选字</w:t>
      </w:r>
    </w:p>
    <w:p>
      <w:pPr>
        <w:pStyle w:val="11"/>
        <w:widowControl/>
        <w:numPr>
          <w:ilvl w:val="0"/>
          <w:numId w:val="1"/>
        </w:numPr>
        <w:ind w:left="360" w:hanging="360" w:firstLineChars="0"/>
        <w:rPr>
          <w:lang w:val="en-US"/>
        </w:rPr>
      </w:pPr>
      <w:r>
        <w:rPr>
          <w:lang w:eastAsia="zh-CN"/>
        </w:rPr>
        <w:t>单字输入比率</w:t>
      </w:r>
    </w:p>
    <w:p>
      <w:pPr>
        <w:pStyle w:val="11"/>
        <w:widowControl/>
        <w:numPr>
          <w:ilvl w:val="0"/>
          <w:numId w:val="1"/>
        </w:numPr>
        <w:ind w:left="360" w:hanging="360" w:firstLineChars="0"/>
        <w:rPr>
          <w:lang w:val="en-US"/>
        </w:rPr>
      </w:pPr>
      <w:r>
        <w:rPr>
          <w:lang w:eastAsia="zh-CN"/>
        </w:rPr>
        <w:t>双字输入比率</w:t>
      </w:r>
    </w:p>
    <w:p>
      <w:pPr>
        <w:pStyle w:val="11"/>
        <w:widowControl/>
        <w:numPr>
          <w:ilvl w:val="0"/>
          <w:numId w:val="1"/>
        </w:numPr>
        <w:ind w:left="360" w:hanging="360" w:firstLineChars="0"/>
        <w:rPr>
          <w:lang w:val="en-US"/>
        </w:rPr>
      </w:pPr>
      <w:r>
        <w:rPr>
          <w:lang w:eastAsia="zh-CN"/>
        </w:rPr>
        <w:t>三字以上输入比率</w:t>
      </w:r>
    </w:p>
    <w:p>
      <w:pPr>
        <w:pStyle w:val="11"/>
        <w:widowControl/>
        <w:numPr>
          <w:ilvl w:val="0"/>
          <w:numId w:val="1"/>
        </w:numPr>
        <w:ind w:left="360" w:hanging="360" w:firstLineChars="0"/>
        <w:rPr>
          <w:lang w:val="en-US"/>
        </w:rPr>
      </w:pPr>
      <w:r>
        <w:rPr>
          <w:lang w:eastAsia="zh-CN"/>
        </w:rPr>
        <w:t>每次输入字数</w:t>
      </w:r>
    </w:p>
    <w:p>
      <w:pPr>
        <w:pStyle w:val="11"/>
        <w:widowControl/>
        <w:numPr>
          <w:ilvl w:val="0"/>
          <w:numId w:val="1"/>
        </w:numPr>
        <w:ind w:left="360" w:hanging="360" w:firstLineChars="0"/>
        <w:rPr>
          <w:lang w:val="en-US"/>
        </w:rPr>
      </w:pPr>
      <w:r>
        <w:rPr>
          <w:lang w:eastAsia="zh-CN"/>
        </w:rPr>
        <w:t>使用删除键时删掉拼音的比率（字还未打出，直接在输入法里删除拼音）</w:t>
      </w:r>
    </w:p>
    <w:p>
      <w:pPr>
        <w:pStyle w:val="11"/>
        <w:widowControl/>
        <w:numPr>
          <w:ilvl w:val="0"/>
          <w:numId w:val="1"/>
        </w:numPr>
        <w:ind w:left="360" w:hanging="360" w:firstLineChars="0"/>
        <w:rPr>
          <w:lang w:val="en-US"/>
        </w:rPr>
      </w:pPr>
      <w:r>
        <w:rPr>
          <w:lang w:eastAsia="zh-CN"/>
        </w:rPr>
        <w:t>使用删除键时删掉汉字的比率</w:t>
      </w:r>
    </w:p>
    <w:p>
      <w:pPr>
        <w:pStyle w:val="11"/>
        <w:widowControl/>
        <w:numPr>
          <w:ilvl w:val="0"/>
          <w:numId w:val="1"/>
        </w:numPr>
        <w:ind w:left="360" w:hanging="360" w:firstLineChars="0"/>
        <w:rPr>
          <w:lang w:val="en-US"/>
        </w:rPr>
      </w:pPr>
      <w:r>
        <w:rPr>
          <w:lang w:eastAsia="zh-CN"/>
        </w:rPr>
        <w:t>打字平均速度。</w:t>
      </w:r>
    </w:p>
    <w:p>
      <w:pPr>
        <w:pStyle w:val="11"/>
        <w:widowControl/>
        <w:numPr>
          <w:ilvl w:val="0"/>
          <w:numId w:val="1"/>
        </w:numPr>
        <w:ind w:left="360" w:hanging="360" w:firstLineChars="0"/>
        <w:rPr>
          <w:lang w:val="en-US"/>
        </w:rPr>
      </w:pPr>
      <w:r>
        <w:rPr>
          <w:lang w:eastAsia="zh-CN"/>
        </w:rPr>
        <w:t>打字速度方差。</w:t>
      </w:r>
    </w:p>
    <w:p>
      <w:pPr>
        <w:pStyle w:val="11"/>
        <w:widowControl/>
        <w:numPr>
          <w:ilvl w:val="0"/>
          <w:numId w:val="1"/>
        </w:numPr>
        <w:ind w:left="360" w:hanging="360" w:firstLineChars="0"/>
        <w:rPr>
          <w:lang w:val="en-US"/>
        </w:rPr>
      </w:pPr>
      <w:r>
        <w:rPr>
          <w:lang w:eastAsia="zh-CN"/>
        </w:rPr>
        <w:t>句间停顿</w:t>
      </w:r>
    </w:p>
    <w:p>
      <w:pPr>
        <w:pStyle w:val="11"/>
        <w:widowControl/>
        <w:numPr>
          <w:ilvl w:val="0"/>
          <w:numId w:val="1"/>
        </w:numPr>
        <w:ind w:left="360" w:hanging="360" w:firstLineChars="0"/>
        <w:rPr>
          <w:lang w:val="en-US"/>
        </w:rPr>
      </w:pPr>
      <w:r>
        <w:rPr>
          <w:lang w:eastAsia="zh-CN"/>
        </w:rPr>
        <w:t>句内停顿</w:t>
      </w:r>
    </w:p>
    <w:p>
      <w:pPr>
        <w:pStyle w:val="11"/>
        <w:widowControl/>
        <w:numPr>
          <w:ilvl w:val="0"/>
          <w:numId w:val="1"/>
        </w:numPr>
        <w:ind w:left="360" w:hanging="360" w:firstLineChars="0"/>
        <w:rPr>
          <w:lang w:val="en-US"/>
        </w:rPr>
      </w:pPr>
      <w:r>
        <w:rPr>
          <w:lang w:eastAsia="zh-CN"/>
        </w:rPr>
        <w:t>字间停顿。</w:t>
      </w:r>
    </w:p>
    <w:p>
      <w:pPr>
        <w:pStyle w:val="11"/>
        <w:widowControl/>
        <w:numPr>
          <w:ilvl w:val="0"/>
          <w:numId w:val="1"/>
        </w:numPr>
        <w:ind w:left="360" w:hanging="360" w:firstLineChars="0"/>
        <w:rPr>
          <w:lang w:val="en-US"/>
        </w:rPr>
      </w:pPr>
      <w:r>
        <w:rPr>
          <w:lang w:eastAsia="zh-CN"/>
        </w:rPr>
        <w:t>字内停顿。</w:t>
      </w:r>
    </w:p>
    <w:p>
      <w:pPr>
        <w:pStyle w:val="3"/>
        <w:widowControl/>
        <w:rPr>
          <w:lang w:val="en-US"/>
        </w:rPr>
      </w:pPr>
      <w:r>
        <w:rPr>
          <w:lang w:eastAsia="zh-CN"/>
        </w:rPr>
        <w:t>内容特征：</w:t>
      </w:r>
    </w:p>
    <w:p>
      <w:pPr>
        <w:pStyle w:val="11"/>
        <w:widowControl/>
        <w:numPr>
          <w:ilvl w:val="0"/>
          <w:numId w:val="2"/>
        </w:numPr>
        <w:ind w:left="360" w:hanging="360" w:firstLineChars="0"/>
        <w:rPr>
          <w:lang w:val="en-US"/>
        </w:rPr>
      </w:pPr>
      <w:bookmarkStart w:id="0" w:name="OLE_LINK2"/>
      <w:r>
        <w:rPr>
          <w:lang w:eastAsia="zh-CN"/>
        </w:rPr>
        <w:t>逗号（，）使用数量。</w:t>
      </w:r>
    </w:p>
    <w:p>
      <w:pPr>
        <w:pStyle w:val="11"/>
        <w:widowControl/>
        <w:numPr>
          <w:ilvl w:val="0"/>
          <w:numId w:val="2"/>
        </w:numPr>
        <w:ind w:left="360" w:hanging="360" w:firstLineChars="0"/>
        <w:rPr>
          <w:lang w:val="en-US"/>
        </w:rPr>
      </w:pPr>
      <w:r>
        <w:rPr>
          <w:lang w:eastAsia="zh-CN"/>
        </w:rPr>
        <w:t>句号（。）使用数量。</w:t>
      </w:r>
    </w:p>
    <w:p>
      <w:pPr>
        <w:pStyle w:val="11"/>
        <w:widowControl/>
        <w:numPr>
          <w:ilvl w:val="0"/>
          <w:numId w:val="2"/>
        </w:numPr>
        <w:ind w:left="360" w:hanging="360" w:firstLineChars="0"/>
        <w:rPr>
          <w:lang w:val="en-US"/>
        </w:rPr>
      </w:pPr>
      <w:r>
        <w:rPr>
          <w:lang w:eastAsia="zh-CN"/>
        </w:rPr>
        <w:t>顿号（、）使用数量。</w:t>
      </w:r>
    </w:p>
    <w:p>
      <w:pPr>
        <w:pStyle w:val="11"/>
        <w:widowControl/>
        <w:numPr>
          <w:ilvl w:val="0"/>
          <w:numId w:val="2"/>
        </w:numPr>
        <w:ind w:left="360" w:hanging="360" w:firstLineChars="0"/>
        <w:rPr>
          <w:lang w:val="en-US"/>
        </w:rPr>
      </w:pPr>
      <w:r>
        <w:rPr>
          <w:lang w:eastAsia="zh-CN"/>
        </w:rPr>
        <w:t>分号（；）使用数量。</w:t>
      </w:r>
    </w:p>
    <w:p>
      <w:pPr>
        <w:pStyle w:val="11"/>
        <w:widowControl/>
        <w:numPr>
          <w:ilvl w:val="0"/>
          <w:numId w:val="2"/>
        </w:numPr>
        <w:ind w:left="360" w:hanging="360" w:firstLineChars="0"/>
        <w:rPr>
          <w:lang w:val="en-US"/>
        </w:rPr>
      </w:pPr>
      <w:r>
        <w:rPr>
          <w:lang w:eastAsia="zh-CN"/>
        </w:rPr>
        <w:t>问号（？）使用数量。</w:t>
      </w:r>
    </w:p>
    <w:p>
      <w:pPr>
        <w:pStyle w:val="11"/>
        <w:widowControl/>
        <w:numPr>
          <w:ilvl w:val="0"/>
          <w:numId w:val="2"/>
        </w:numPr>
        <w:ind w:left="360" w:hanging="360" w:firstLineChars="0"/>
        <w:rPr>
          <w:lang w:val="en-US"/>
        </w:rPr>
      </w:pPr>
      <w:r>
        <w:rPr>
          <w:lang w:eastAsia="zh-CN"/>
        </w:rPr>
        <w:t>删除键使用数量。</w:t>
      </w:r>
    </w:p>
    <w:p>
      <w:pPr>
        <w:pStyle w:val="11"/>
        <w:widowControl/>
        <w:numPr>
          <w:ilvl w:val="0"/>
          <w:numId w:val="2"/>
        </w:numPr>
        <w:ind w:left="360" w:hanging="360" w:firstLineChars="0"/>
        <w:rPr>
          <w:lang w:val="en-US"/>
        </w:rPr>
      </w:pPr>
      <w:r>
        <w:rPr>
          <w:lang w:eastAsia="zh-CN"/>
        </w:rPr>
        <w:t>句子长度。</w:t>
      </w:r>
    </w:p>
    <w:p>
      <w:pPr>
        <w:pStyle w:val="11"/>
        <w:widowControl/>
        <w:numPr>
          <w:ilvl w:val="0"/>
          <w:numId w:val="2"/>
        </w:numPr>
        <w:ind w:left="360" w:hanging="360" w:firstLineChars="0"/>
        <w:rPr>
          <w:lang w:val="en-US"/>
        </w:rPr>
      </w:pPr>
      <w:r>
        <w:rPr>
          <w:lang w:eastAsia="zh-CN"/>
        </w:rPr>
        <w:t>段落数量。</w:t>
      </w:r>
    </w:p>
    <w:p>
      <w:pPr>
        <w:pStyle w:val="11"/>
        <w:widowControl/>
        <w:numPr>
          <w:ilvl w:val="0"/>
          <w:numId w:val="2"/>
        </w:numPr>
        <w:ind w:left="360" w:hanging="360" w:firstLineChars="0"/>
        <w:rPr>
          <w:lang w:val="en-US"/>
        </w:rPr>
      </w:pPr>
      <w:r>
        <w:rPr>
          <w:lang w:eastAsia="zh-CN"/>
        </w:rPr>
        <w:t>击键数量。</w:t>
      </w:r>
    </w:p>
    <w:p>
      <w:pPr>
        <w:pStyle w:val="11"/>
        <w:widowControl/>
        <w:numPr>
          <w:ilvl w:val="0"/>
          <w:numId w:val="2"/>
        </w:numPr>
        <w:ind w:left="360" w:hanging="360" w:firstLineChars="0"/>
        <w:rPr>
          <w:lang w:val="en-US"/>
        </w:rPr>
      </w:pPr>
      <w:r>
        <w:rPr>
          <w:lang w:eastAsia="zh-CN"/>
        </w:rPr>
        <w:t>击键平均时间。</w:t>
      </w:r>
    </w:p>
    <w:p>
      <w:pPr>
        <w:pStyle w:val="11"/>
        <w:widowControl/>
        <w:numPr>
          <w:ilvl w:val="0"/>
          <w:numId w:val="2"/>
        </w:numPr>
        <w:ind w:left="360" w:hanging="360" w:firstLineChars="0"/>
        <w:rPr>
          <w:lang w:val="en-US"/>
        </w:rPr>
      </w:pPr>
      <w:r>
        <w:rPr>
          <w:lang w:eastAsia="zh-CN"/>
        </w:rPr>
        <w:t>击键时间方差</w:t>
      </w:r>
    </w:p>
    <w:p>
      <w:pPr>
        <w:pStyle w:val="11"/>
        <w:widowControl/>
        <w:numPr>
          <w:ilvl w:val="0"/>
          <w:numId w:val="2"/>
        </w:numPr>
        <w:ind w:left="360" w:hanging="360" w:firstLineChars="0"/>
        <w:rPr>
          <w:lang w:val="en-US"/>
        </w:rPr>
      </w:pPr>
      <w:r>
        <w:rPr>
          <w:lang w:eastAsia="zh-CN"/>
        </w:rPr>
        <w:t>击键停顿时间（</w:t>
      </w:r>
      <w:r>
        <w:rPr>
          <w:szCs w:val="21"/>
          <w:lang w:eastAsia="zh-CN"/>
        </w:rPr>
        <w:t>总停顿时间</w:t>
      </w:r>
      <w:r>
        <w:rPr>
          <w:szCs w:val="21"/>
          <w:lang w:val="en-US"/>
        </w:rPr>
        <w:t>/</w:t>
      </w:r>
      <w:r>
        <w:rPr>
          <w:szCs w:val="21"/>
          <w:lang w:eastAsia="zh-CN"/>
        </w:rPr>
        <w:t>停顿次数</w:t>
      </w:r>
      <w:r>
        <w:rPr>
          <w:lang w:eastAsia="zh-CN"/>
        </w:rPr>
        <w:t>）。</w:t>
      </w:r>
    </w:p>
    <w:p>
      <w:pPr>
        <w:pStyle w:val="11"/>
        <w:widowControl/>
        <w:numPr>
          <w:ilvl w:val="0"/>
          <w:numId w:val="2"/>
        </w:numPr>
        <w:ind w:left="360" w:hanging="360" w:firstLineChars="0"/>
        <w:rPr>
          <w:lang w:val="en-US"/>
        </w:rPr>
      </w:pPr>
      <w:r>
        <w:rPr>
          <w:lang w:eastAsia="zh-CN"/>
        </w:rPr>
        <w:t>停顿率（</w:t>
      </w:r>
      <w:r>
        <w:rPr>
          <w:szCs w:val="21"/>
          <w:lang w:eastAsia="zh-CN"/>
        </w:rPr>
        <w:t>总停顿次数</w:t>
      </w:r>
      <w:r>
        <w:rPr>
          <w:szCs w:val="21"/>
          <w:lang w:val="en-US"/>
        </w:rPr>
        <w:t>/</w:t>
      </w:r>
      <w:r>
        <w:rPr>
          <w:szCs w:val="21"/>
          <w:lang w:eastAsia="zh-CN"/>
        </w:rPr>
        <w:t>总击键数</w:t>
      </w:r>
      <w:r>
        <w:rPr>
          <w:lang w:eastAsia="zh-CN"/>
        </w:rPr>
        <w:t>）</w:t>
      </w:r>
    </w:p>
    <w:p>
      <w:pPr>
        <w:pStyle w:val="11"/>
        <w:widowControl/>
        <w:numPr>
          <w:ilvl w:val="0"/>
          <w:numId w:val="2"/>
        </w:numPr>
        <w:ind w:left="360" w:hanging="360" w:firstLineChars="0"/>
        <w:rPr>
          <w:lang w:val="en-US"/>
        </w:rPr>
      </w:pPr>
      <w:r>
        <w:rPr>
          <w:lang w:eastAsia="zh-CN"/>
        </w:rPr>
        <w:t>修正后平均时间（（总时间</w:t>
      </w:r>
      <w:r>
        <w:rPr>
          <w:lang w:val="en-US"/>
        </w:rPr>
        <w:t>-</w:t>
      </w:r>
      <w:r>
        <w:rPr>
          <w:lang w:eastAsia="zh-CN"/>
        </w:rPr>
        <w:t>停顿时间）</w:t>
      </w:r>
      <w:r>
        <w:rPr>
          <w:lang w:val="en-US"/>
        </w:rPr>
        <w:t>/</w:t>
      </w:r>
      <w:r>
        <w:rPr>
          <w:lang w:eastAsia="zh-CN"/>
        </w:rPr>
        <w:t>击键个数）。</w:t>
      </w:r>
    </w:p>
    <w:bookmarkEnd w:id="0"/>
    <w:p>
      <w:pPr>
        <w:pStyle w:val="3"/>
        <w:widowControl/>
        <w:rPr>
          <w:lang w:val="en-US"/>
        </w:rPr>
      </w:pPr>
      <w:r>
        <w:rPr>
          <w:lang w:eastAsia="zh-CN"/>
        </w:rPr>
        <w:t>击键特征</w:t>
      </w:r>
    </w:p>
    <w:p>
      <w:pPr>
        <w:keepNext w:val="0"/>
        <w:keepLines w:val="0"/>
        <w:widowControl w:val="0"/>
        <w:suppressLineNumbers w:val="0"/>
        <w:spacing w:before="0" w:beforeAutospacing="0" w:after="0" w:afterAutospacing="0"/>
        <w:ind w:left="0" w:right="0"/>
        <w:jc w:val="both"/>
        <w:rPr>
          <w:lang w:val="en-US"/>
        </w:rPr>
      </w:pPr>
      <w:r>
        <w:rPr>
          <w:rFonts w:hint="eastAsia" w:ascii="等线" w:hAnsi="等线" w:eastAsia="等线" w:cs="Times New Roman"/>
          <w:kern w:val="2"/>
          <w:sz w:val="21"/>
          <w:szCs w:val="22"/>
          <w:lang w:val="en-US" w:eastAsia="zh-CN" w:bidi="ar"/>
        </w:rPr>
        <w:t>按键延迟PR（P2-R1）</w:t>
      </w:r>
      <w:r>
        <w:rPr>
          <w:rFonts w:hint="eastAsia" w:ascii="等线" w:hAnsi="等线" w:eastAsia="等线" w:cs="Times New Roman"/>
          <w:kern w:val="2"/>
          <w:sz w:val="21"/>
          <w:szCs w:val="21"/>
          <w:lang w:val="en-US" w:eastAsia="zh-CN" w:bidi="ar"/>
        </w:rPr>
        <w:t>组合键f63-f102中单数特征</w:t>
      </w:r>
    </w:p>
    <w:p>
      <w:pPr>
        <w:keepNext w:val="0"/>
        <w:keepLines w:val="0"/>
        <w:widowControl w:val="0"/>
        <w:suppressLineNumbers w:val="0"/>
        <w:spacing w:before="0" w:beforeAutospacing="0" w:after="0" w:afterAutospacing="0"/>
        <w:ind w:left="0" w:right="0"/>
        <w:jc w:val="both"/>
        <w:rPr>
          <w:lang w:val="en-US"/>
        </w:rPr>
      </w:pPr>
      <w:r>
        <w:rPr>
          <w:rFonts w:hint="eastAsia" w:ascii="等线" w:hAnsi="等线" w:eastAsia="等线" w:cs="Times New Roman"/>
          <w:kern w:val="2"/>
          <w:sz w:val="21"/>
          <w:szCs w:val="22"/>
          <w:lang w:val="en-US" w:eastAsia="zh-CN" w:bidi="ar"/>
        </w:rPr>
        <w:t>按键延迟RP（P2-R1）</w:t>
      </w:r>
    </w:p>
    <w:p>
      <w:pPr>
        <w:rPr>
          <w:rFonts w:hint="eastAsia" w:ascii="宋体" w:hAnsi="宋体" w:eastAsia="等线" w:cs="AdvP1854"/>
          <w:color w:val="231F20"/>
          <w:sz w:val="24"/>
          <w:szCs w:val="24"/>
          <w:lang w:val="en-US" w:eastAsia="zh-CN" w:bidi="ar"/>
        </w:rPr>
      </w:pPr>
      <w:r>
        <w:rPr>
          <w:rFonts w:hint="eastAsia" w:ascii="等线" w:hAnsi="等线" w:eastAsia="等线" w:cs="Times New Roman"/>
          <w:kern w:val="2"/>
          <w:sz w:val="21"/>
          <w:szCs w:val="22"/>
          <w:lang w:val="en-US" w:eastAsia="zh-CN" w:bidi="ar"/>
        </w:rPr>
        <w:t>目前人格计算方面的研究是基于</w:t>
      </w:r>
      <w:r>
        <w:rPr>
          <w:rFonts w:hint="eastAsia" w:ascii="宋体" w:hAnsi="宋体" w:eastAsia="等线" w:cs="AdvP1854"/>
          <w:color w:val="231F20"/>
          <w:sz w:val="24"/>
          <w:szCs w:val="24"/>
          <w:lang w:val="en-US" w:eastAsia="zh-CN" w:bidi="ar"/>
        </w:rPr>
        <w:t>Brunswik 透镜模型，这个模型在最近几年被广泛应用来解释对陌生人的社会认知。透镜模型中隐含了一个广为认可的假设——可以通过观察人外在行为获得他的人格（外在行为会体现一个人的人格，观察者通过观察到的行为推断对方的人格，观察者使用的行为线索是适当的）。同时，透镜模型在确定哪些间接线索能够对人格进行推断也有很适用【</w:t>
      </w:r>
      <w:r>
        <w:rPr>
          <w:rFonts w:hint="default" w:ascii="CMR10" w:hAnsi="CMR10" w:eastAsia="等线" w:cs="CMR10"/>
          <w:sz w:val="22"/>
          <w:szCs w:val="22"/>
          <w:lang w:val="en-US" w:eastAsia="zh-CN" w:bidi="ar"/>
        </w:rPr>
        <w:t>Vocal communication of emotion: A review of research paradigms</w:t>
      </w:r>
      <w:r>
        <w:rPr>
          <w:rFonts w:hint="eastAsia" w:ascii="宋体" w:hAnsi="宋体" w:eastAsia="等线" w:cs="AdvP1854"/>
          <w:color w:val="231F20"/>
          <w:sz w:val="24"/>
          <w:szCs w:val="24"/>
          <w:lang w:val="en-US" w:eastAsia="zh-CN" w:bidi="ar"/>
        </w:rPr>
        <w:t>】。</w:t>
      </w:r>
    </w:p>
    <w:p>
      <w:pPr>
        <w:keepNext w:val="0"/>
        <w:keepLines w:val="0"/>
        <w:widowControl w:val="0"/>
        <w:suppressLineNumbers w:val="0"/>
        <w:autoSpaceDE w:val="0"/>
        <w:autoSpaceDN w:val="0"/>
        <w:adjustRightInd w:val="0"/>
        <w:spacing w:before="0" w:beforeAutospacing="0" w:after="0" w:afterAutospacing="0" w:line="300" w:lineRule="auto"/>
        <w:ind w:left="0" w:right="0" w:firstLine="420" w:firstLineChars="200"/>
        <w:jc w:val="left"/>
        <w:rPr>
          <w:del w:id="0" w:author="曹晓春" w:date="2016-11-25T12:36:00Z"/>
          <w:rFonts w:eastAsia="宋体"/>
          <w:lang w:val="en-US"/>
        </w:rPr>
      </w:pPr>
      <w:del w:id="1" w:author="曹晓春" w:date="2016-11-25T12:36:00Z">
        <w:r>
          <w:rPr>
            <w:rFonts w:hint="eastAsia" w:ascii="等线" w:hAnsi="等线" w:eastAsia="宋体" w:cs="宋体"/>
            <w:kern w:val="2"/>
            <w:sz w:val="21"/>
            <w:szCs w:val="22"/>
            <w:lang w:val="en-US" w:eastAsia="zh-CN" w:bidi="ar"/>
          </w:rPr>
          <w:delText>针对过去研究的局限性，本文提出一种通过文字输入特征对人格进行自动识别的方法。随着个人电脑的普及，人们获得了很多文字输入的机会。特别是社交软件流行之后，很多人每天都会进行大量的文字输入。</w:delText>
        </w:r>
      </w:del>
    </w:p>
    <w:p>
      <w:pPr>
        <w:keepNext w:val="0"/>
        <w:keepLines w:val="0"/>
        <w:widowControl w:val="0"/>
        <w:suppressLineNumbers w:val="0"/>
        <w:autoSpaceDE w:val="0"/>
        <w:autoSpaceDN w:val="0"/>
        <w:adjustRightInd w:val="0"/>
        <w:spacing w:before="0" w:beforeAutospacing="0" w:after="0" w:afterAutospacing="0" w:line="300" w:lineRule="auto"/>
        <w:ind w:left="0" w:right="0" w:firstLine="420" w:firstLineChars="200"/>
        <w:jc w:val="left"/>
        <w:rPr>
          <w:del w:id="2" w:author="曹晓春" w:date="2016-11-25T12:36:00Z"/>
          <w:rFonts w:eastAsia="宋体"/>
          <w:lang w:val="en-US"/>
        </w:rPr>
      </w:pPr>
      <w:del w:id="3" w:author="曹晓春" w:date="2016-11-25T12:36:00Z">
        <w:r>
          <w:rPr>
            <w:rFonts w:hint="eastAsia" w:ascii="等线" w:hAnsi="等线" w:eastAsia="宋体" w:cs="宋体"/>
            <w:kern w:val="2"/>
            <w:sz w:val="21"/>
            <w:szCs w:val="22"/>
            <w:lang w:val="en-US" w:eastAsia="zh-CN" w:bidi="ar"/>
          </w:rPr>
          <w:delText>很多研究者通过测量特质和计算机技术的使用之间的关系来研究了人格和计算机的使用之间的交互作用。这些研究背后的核心原则是用户在使用技术的时候外在表现了他们的人格。</w:delText>
        </w:r>
      </w:del>
    </w:p>
    <w:p>
      <w:pPr>
        <w:rPr>
          <w:rFonts w:hint="eastAsia" w:ascii="宋体" w:hAnsi="宋体" w:eastAsia="等线" w:cs="AdvP1854"/>
          <w:color w:val="231F20"/>
          <w:sz w:val="24"/>
          <w:szCs w:val="24"/>
          <w:lang w:val="en-US" w:eastAsia="zh-CN" w:bidi="ar"/>
        </w:rPr>
      </w:pP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mbria Math">
    <w:panose1 w:val="02040503050406030204"/>
    <w:charset w:val="00"/>
    <w:family w:val="auto"/>
    <w:pitch w:val="default"/>
    <w:sig w:usb0="E00002FF" w:usb1="420024FF" w:usb2="00000000"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MR10">
    <w:altName w:val="Calibri"/>
    <w:panose1 w:val="00000000000000000000"/>
    <w:charset w:val="00"/>
    <w:family w:val="auto"/>
    <w:pitch w:val="default"/>
    <w:sig w:usb0="00000000" w:usb1="00000000" w:usb2="00000000" w:usb3="00000000" w:csb0="00000001" w:csb1="00000000"/>
  </w:font>
  <w:font w:name="AdvP1854">
    <w:altName w:val="Times New Roman"/>
    <w:panose1 w:val="00000000000000000000"/>
    <w:charset w:val="00"/>
    <w:family w:val="auto"/>
    <w:pitch w:val="default"/>
    <w:sig w:usb0="00000000" w:usb1="00000000" w:usb2="00000000" w:usb3="00000000" w:csb0="00000001" w:csb1="00000000"/>
  </w:font>
  <w:font w:name="@宋体">
    <w:panose1 w:val="02010600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90D8B"/>
    <w:multiLevelType w:val="multilevel"/>
    <w:tmpl w:val="58390D8B"/>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8390D96"/>
    <w:multiLevelType w:val="multilevel"/>
    <w:tmpl w:val="58390D96"/>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ECF49BA"/>
    <w:rsid w:val="67130889"/>
    <w:rsid w:val="7B2D317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等线"/>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9"/>
    <w:qFormat/>
    <w:uiPriority w:val="0"/>
    <w:pPr>
      <w:keepNext/>
      <w:keepLines/>
      <w:widowControl w:val="0"/>
      <w:suppressLineNumbers w:val="0"/>
      <w:spacing w:before="340" w:beforeAutospacing="0" w:after="330" w:afterAutospacing="0" w:line="576" w:lineRule="auto"/>
      <w:ind w:left="0" w:right="0"/>
      <w:jc w:val="both"/>
      <w:outlineLvl w:val="0"/>
    </w:pPr>
    <w:rPr>
      <w:rFonts w:hint="eastAsia" w:ascii="等线" w:hAnsi="等线" w:eastAsia="等线" w:cs="等线"/>
      <w:b/>
      <w:kern w:val="44"/>
      <w:sz w:val="44"/>
      <w:szCs w:val="44"/>
      <w:lang w:val="en-US" w:eastAsia="zh-CN" w:bidi="ar"/>
    </w:rPr>
  </w:style>
  <w:style w:type="paragraph" w:styleId="3">
    <w:name w:val="heading 2"/>
    <w:basedOn w:val="1"/>
    <w:next w:val="1"/>
    <w:link w:val="8"/>
    <w:unhideWhenUsed/>
    <w:qFormat/>
    <w:uiPriority w:val="0"/>
    <w:pPr>
      <w:keepNext/>
      <w:keepLines/>
      <w:widowControl w:val="0"/>
      <w:suppressLineNumbers w:val="0"/>
      <w:spacing w:before="260" w:beforeAutospacing="0" w:after="260" w:afterAutospacing="0" w:line="415" w:lineRule="auto"/>
      <w:ind w:left="0" w:right="0"/>
      <w:jc w:val="both"/>
      <w:outlineLvl w:val="1"/>
    </w:pPr>
    <w:rPr>
      <w:rFonts w:hint="eastAsia" w:ascii="等线 Light" w:hAnsi="等线 Light" w:eastAsia="等线 Light" w:cs="Times New Roman"/>
      <w:b/>
      <w:kern w:val="2"/>
      <w:sz w:val="32"/>
      <w:szCs w:val="32"/>
      <w:lang w:val="en-US" w:eastAsia="zh-CN" w:bidi="ar"/>
    </w:rPr>
  </w:style>
  <w:style w:type="character" w:default="1" w:styleId="5">
    <w:name w:val="Default Paragraph Font"/>
    <w:semiHidden/>
    <w:qFormat/>
    <w:uiPriority w:val="0"/>
  </w:style>
  <w:style w:type="table" w:default="1" w:styleId="6">
    <w:name w:val="Normal Table"/>
    <w:semiHidden/>
    <w:uiPriority w:val="0"/>
    <w:pPr>
      <w:keepNext w:val="0"/>
      <w:keepLines w:val="0"/>
      <w:widowControl/>
      <w:suppressLineNumbers w:val="0"/>
      <w:spacing w:before="0" w:beforeAutospacing="0" w:after="0" w:afterAutospacing="0"/>
      <w:ind w:left="0" w:right="0"/>
    </w:pPr>
    <w:rPr>
      <w:rFonts w:hint="eastAsia" w:ascii="等线" w:hAnsi="等线" w:eastAsia="等线" w:cs="等线"/>
      <w:sz w:val="20"/>
      <w:szCs w:val="20"/>
    </w:rPr>
    <w:tblPr>
      <w:tblLayout w:type="fixed"/>
      <w:tblCellMar>
        <w:top w:w="0" w:type="dxa"/>
        <w:left w:w="108" w:type="dxa"/>
        <w:bottom w:w="0" w:type="dxa"/>
        <w:right w:w="108" w:type="dxa"/>
      </w:tblCellMar>
    </w:tblPr>
  </w:style>
  <w:style w:type="paragraph" w:styleId="4">
    <w:name w:val="footer"/>
    <w:basedOn w:val="1"/>
    <w:link w:val="10"/>
    <w:uiPriority w:val="0"/>
    <w:pPr>
      <w:tabs>
        <w:tab w:val="center" w:pos="4153"/>
        <w:tab w:val="right" w:pos="8306"/>
      </w:tabs>
      <w:snapToGrid w:val="0"/>
      <w:jc w:val="left"/>
    </w:pPr>
    <w:rPr>
      <w:sz w:val="18"/>
    </w:rPr>
  </w:style>
  <w:style w:type="table" w:styleId="7">
    <w:name w:val="Table Grid"/>
    <w:basedOn w:val="6"/>
    <w:uiPriority w:val="0"/>
    <w:pPr>
      <w:keepNext w:val="0"/>
      <w:keepLines w:val="0"/>
      <w:widowControl/>
      <w:suppressLineNumbers w:val="0"/>
      <w:spacing w:before="0" w:beforeAutospacing="0" w:after="0" w:afterAutospacing="0"/>
      <w:ind w:left="0" w:right="0"/>
    </w:pPr>
    <w:rPr>
      <w:rFonts w:hint="eastAsia" w:ascii="等线" w:hAnsi="等线" w:eastAsia="等线" w:cs="等线"/>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character" w:customStyle="1" w:styleId="8">
    <w:name w:val="标题 2 字符"/>
    <w:basedOn w:val="5"/>
    <w:link w:val="3"/>
    <w:qFormat/>
    <w:uiPriority w:val="0"/>
    <w:rPr>
      <w:rFonts w:hint="eastAsia" w:ascii="等线 Light" w:hAnsi="等线 Light" w:eastAsia="等线 Light" w:cs="Times New Roman"/>
      <w:b/>
      <w:kern w:val="2"/>
      <w:sz w:val="32"/>
      <w:szCs w:val="32"/>
    </w:rPr>
  </w:style>
  <w:style w:type="character" w:customStyle="1" w:styleId="9">
    <w:name w:val="标题 1 字符"/>
    <w:basedOn w:val="5"/>
    <w:link w:val="2"/>
    <w:qFormat/>
    <w:uiPriority w:val="0"/>
    <w:rPr>
      <w:b/>
      <w:kern w:val="44"/>
      <w:sz w:val="44"/>
      <w:szCs w:val="44"/>
    </w:rPr>
  </w:style>
  <w:style w:type="character" w:customStyle="1" w:styleId="10">
    <w:name w:val="页脚 字符"/>
    <w:basedOn w:val="5"/>
    <w:link w:val="4"/>
    <w:qFormat/>
    <w:uiPriority w:val="0"/>
    <w:rPr>
      <w:kern w:val="2"/>
      <w:sz w:val="18"/>
      <w:szCs w:val="18"/>
    </w:rPr>
  </w:style>
  <w:style w:type="paragraph" w:customStyle="1" w:styleId="11">
    <w:name w:val="列出段落1"/>
    <w:basedOn w:val="1"/>
    <w:uiPriority w:val="0"/>
    <w:pPr>
      <w:keepNext w:val="0"/>
      <w:keepLines w:val="0"/>
      <w:widowControl w:val="0"/>
      <w:suppressLineNumbers w:val="0"/>
      <w:spacing w:before="0" w:beforeAutospacing="0" w:after="0" w:afterAutospacing="0"/>
      <w:ind w:left="0" w:right="0" w:firstLine="420" w:firstLineChars="200"/>
      <w:jc w:val="both"/>
    </w:pPr>
    <w:rPr>
      <w:rFonts w:hint="eastAsia" w:ascii="等线" w:hAnsi="等线" w:eastAsia="等线" w:cs="Times New Roman"/>
      <w:kern w:val="2"/>
      <w:sz w:val="21"/>
      <w:szCs w:val="22"/>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Any_cd</dc:creator>
  <cp:lastModifiedBy>Any_cd</cp:lastModifiedBy>
  <dcterms:modified xsi:type="dcterms:W3CDTF">2016-11-29T03:34:41Z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